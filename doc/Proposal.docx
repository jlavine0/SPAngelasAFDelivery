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CD43A6B" w:rsidR="009A252B" w:rsidRDefault="3E8A4B5F" w:rsidP="09E249FB">
      <w:pPr>
        <w:jc w:val="center"/>
        <w:rPr>
          <w:b/>
          <w:bCs/>
          <w:i/>
          <w:iCs/>
        </w:rPr>
      </w:pPr>
      <w:bookmarkStart w:id="0" w:name="_Int_2bLFfqdC"/>
      <w:r w:rsidRPr="09E249FB">
        <w:rPr>
          <w:b/>
          <w:bCs/>
          <w:i/>
          <w:iCs/>
        </w:rPr>
        <w:t xml:space="preserve">Proposal: </w:t>
      </w:r>
      <w:r w:rsidR="72E8C4D2" w:rsidRPr="09E249FB">
        <w:rPr>
          <w:b/>
          <w:bCs/>
          <w:i/>
          <w:iCs/>
        </w:rPr>
        <w:t>Angela’s Alcohol and Food Delivery</w:t>
      </w:r>
      <w:r w:rsidR="5C5B71FE" w:rsidRPr="09E249FB">
        <w:rPr>
          <w:b/>
          <w:bCs/>
          <w:i/>
          <w:iCs/>
        </w:rPr>
        <w:t xml:space="preserve"> App</w:t>
      </w:r>
      <w:bookmarkEnd w:id="0"/>
    </w:p>
    <w:p w14:paraId="024FCA9C" w14:textId="1C0F4D31" w:rsidR="56A50F72" w:rsidRDefault="56A50F72" w:rsidP="09E249FB">
      <w:pPr>
        <w:jc w:val="center"/>
        <w:rPr>
          <w:b/>
          <w:bCs/>
          <w:i/>
          <w:iCs/>
        </w:rPr>
      </w:pPr>
      <w:r w:rsidRPr="09E249FB">
        <w:rPr>
          <w:b/>
          <w:bCs/>
          <w:i/>
          <w:iCs/>
        </w:rPr>
        <w:t xml:space="preserve">By Kyla Leary, Angela Lazaro, and Josh Lavine </w:t>
      </w:r>
    </w:p>
    <w:p w14:paraId="32A6A3BD" w14:textId="3FD35519" w:rsidR="35C189CE" w:rsidRDefault="35C189CE" w:rsidP="09E249FB">
      <w:pPr>
        <w:ind w:firstLine="720"/>
      </w:pPr>
      <w:r w:rsidRPr="09E249FB">
        <w:t xml:space="preserve">When someone is out at a bar, </w:t>
      </w:r>
      <w:r w:rsidR="199958A0" w:rsidRPr="09E249FB">
        <w:t xml:space="preserve">and someone is harassing them, </w:t>
      </w:r>
      <w:r w:rsidR="78EBCB38" w:rsidRPr="09E249FB">
        <w:t xml:space="preserve">depending on their level of </w:t>
      </w:r>
      <w:r w:rsidR="6A8D03AE" w:rsidRPr="09E249FB">
        <w:t>comfort</w:t>
      </w:r>
      <w:del w:id="1" w:author="Peter C. Chapin" w:date="2022-09-22T12:36:00Z">
        <w:r w:rsidR="6A8D03AE" w:rsidRPr="09E249FB" w:rsidDel="00866DCD">
          <w:delText>ability</w:delText>
        </w:r>
      </w:del>
      <w:r w:rsidR="78EBCB38" w:rsidRPr="09E249FB">
        <w:t xml:space="preserve">, they can go to a bartender and order a </w:t>
      </w:r>
      <w:ins w:id="2" w:author="Peter C. Chapin" w:date="2022-09-22T12:36:00Z">
        <w:r w:rsidR="00866DCD">
          <w:t xml:space="preserve">special </w:t>
        </w:r>
      </w:ins>
      <w:ins w:id="3" w:author="Peter C. Chapin" w:date="2022-09-22T12:37:00Z">
        <w:r w:rsidR="00866DCD">
          <w:t xml:space="preserve">kind of </w:t>
        </w:r>
      </w:ins>
      <w:r w:rsidR="78EBCB38" w:rsidRPr="09E249FB">
        <w:t xml:space="preserve">shot. </w:t>
      </w:r>
      <w:ins w:id="4" w:author="Peter C. Chapin" w:date="2022-09-22T12:37:00Z">
        <w:r w:rsidR="00866DCD">
          <w:t>However, t</w:t>
        </w:r>
      </w:ins>
      <w:del w:id="5" w:author="Peter C. Chapin" w:date="2022-09-22T12:37:00Z">
        <w:r w:rsidR="78EBCB38" w:rsidRPr="09E249FB" w:rsidDel="00866DCD">
          <w:delText>T</w:delText>
        </w:r>
      </w:del>
      <w:r w:rsidR="78EBCB38" w:rsidRPr="09E249FB">
        <w:t xml:space="preserve">his shot </w:t>
      </w:r>
      <w:del w:id="6" w:author="Peter C. Chapin" w:date="2022-09-22T12:37:00Z">
        <w:r w:rsidR="78EBCB38" w:rsidRPr="09E249FB" w:rsidDel="00866DCD">
          <w:delText>though</w:delText>
        </w:r>
        <w:r w:rsidR="3D193E2F" w:rsidRPr="09E249FB" w:rsidDel="00866DCD">
          <w:delText>,</w:delText>
        </w:r>
        <w:r w:rsidR="78EBCB38" w:rsidRPr="09E249FB" w:rsidDel="00866DCD">
          <w:delText xml:space="preserve"> </w:delText>
        </w:r>
      </w:del>
      <w:r w:rsidR="78EBCB38" w:rsidRPr="09E249FB">
        <w:t xml:space="preserve">is </w:t>
      </w:r>
      <w:del w:id="7" w:author="Peter C. Chapin" w:date="2022-09-22T12:37:00Z">
        <w:r w:rsidR="78EBCB38" w:rsidRPr="09E249FB" w:rsidDel="00866DCD">
          <w:delText xml:space="preserve">special and </w:delText>
        </w:r>
      </w:del>
      <w:r w:rsidR="78EBCB38" w:rsidRPr="09E249FB">
        <w:t xml:space="preserve">not really a shot at all. </w:t>
      </w:r>
      <w:r w:rsidR="09EF0AE8" w:rsidRPr="09E249FB">
        <w:t xml:space="preserve">It is </w:t>
      </w:r>
      <w:r w:rsidR="758A7826" w:rsidRPr="09E249FB">
        <w:t>a</w:t>
      </w:r>
      <w:r w:rsidR="09EF0AE8" w:rsidRPr="09E249FB">
        <w:t xml:space="preserve"> code asking for help from the bartender. Depending on the way </w:t>
      </w:r>
      <w:ins w:id="8" w:author="Chapin, Peter" w:date="2022-09-22T12:54:00Z">
        <w:r w:rsidR="00571342">
          <w:t xml:space="preserve">it is </w:t>
        </w:r>
      </w:ins>
      <w:del w:id="9" w:author="Chapin, Peter" w:date="2022-09-22T12:54:00Z">
        <w:r w:rsidR="09EF0AE8" w:rsidRPr="09E249FB" w:rsidDel="00571342">
          <w:delText xml:space="preserve">you </w:delText>
        </w:r>
      </w:del>
      <w:r w:rsidR="09EF0AE8" w:rsidRPr="09E249FB">
        <w:t>order</w:t>
      </w:r>
      <w:ins w:id="10" w:author="Chapin, Peter" w:date="2022-09-22T12:54:00Z">
        <w:r w:rsidR="00571342">
          <w:t>ed</w:t>
        </w:r>
      </w:ins>
      <w:del w:id="11" w:author="Chapin, Peter" w:date="2022-09-22T12:54:00Z">
        <w:r w:rsidR="09EF0AE8" w:rsidRPr="09E249FB" w:rsidDel="00571342">
          <w:delText xml:space="preserve"> it</w:delText>
        </w:r>
      </w:del>
      <w:r w:rsidR="09EF0AE8" w:rsidRPr="09E249FB">
        <w:t>,</w:t>
      </w:r>
      <w:r w:rsidR="6FA813E4" w:rsidRPr="09E249FB">
        <w:t xml:space="preserve"> it</w:t>
      </w:r>
      <w:r w:rsidR="09EF0AE8" w:rsidRPr="09E249FB">
        <w:t xml:space="preserve"> </w:t>
      </w:r>
      <w:r w:rsidR="6865F200" w:rsidRPr="09E249FB">
        <w:t xml:space="preserve">helps the bartender figure out how to help </w:t>
      </w:r>
      <w:ins w:id="12" w:author="Chapin, Peter" w:date="2022-09-22T12:54:00Z">
        <w:r w:rsidR="00571342">
          <w:t>the harassed person</w:t>
        </w:r>
      </w:ins>
      <w:del w:id="13" w:author="Chapin, Peter" w:date="2022-09-22T12:54:00Z">
        <w:r w:rsidR="6865F200" w:rsidRPr="09E249FB" w:rsidDel="00571342">
          <w:delText>you</w:delText>
        </w:r>
      </w:del>
      <w:r w:rsidR="6865F200" w:rsidRPr="09E249FB">
        <w:t>.</w:t>
      </w:r>
      <w:r w:rsidR="46DEEE62" w:rsidRPr="09E249FB">
        <w:t xml:space="preserve"> </w:t>
      </w:r>
      <w:r w:rsidR="79A21B22" w:rsidRPr="09E249FB">
        <w:t>The Angel Shot Neat/Straight tells the bartende</w:t>
      </w:r>
      <w:r w:rsidR="0744FC27" w:rsidRPr="09E249FB">
        <w:t xml:space="preserve">r that </w:t>
      </w:r>
      <w:ins w:id="14" w:author="Chapin, Peter" w:date="2022-09-22T12:55:00Z">
        <w:r w:rsidR="00571342">
          <w:t>they</w:t>
        </w:r>
      </w:ins>
      <w:del w:id="15" w:author="Chapin, Peter" w:date="2022-09-22T12:55:00Z">
        <w:r w:rsidR="0744FC27" w:rsidRPr="09E249FB" w:rsidDel="00571342">
          <w:delText>you</w:delText>
        </w:r>
      </w:del>
      <w:r w:rsidR="0744FC27" w:rsidRPr="09E249FB">
        <w:t xml:space="preserve"> need </w:t>
      </w:r>
      <w:r w:rsidR="1AF5857A" w:rsidRPr="09E249FB">
        <w:t xml:space="preserve">an escort to </w:t>
      </w:r>
      <w:ins w:id="16" w:author="Chapin, Peter" w:date="2022-09-22T12:55:00Z">
        <w:r w:rsidR="00571342">
          <w:t>their</w:t>
        </w:r>
      </w:ins>
      <w:del w:id="17" w:author="Chapin, Peter" w:date="2022-09-22T12:55:00Z">
        <w:r w:rsidR="1AF5857A" w:rsidRPr="09E249FB" w:rsidDel="00571342">
          <w:delText>your</w:delText>
        </w:r>
      </w:del>
      <w:r w:rsidR="1AF5857A" w:rsidRPr="09E249FB">
        <w:t xml:space="preserve"> car. If </w:t>
      </w:r>
      <w:ins w:id="18" w:author="Chapin, Peter" w:date="2022-09-22T12:55:00Z">
        <w:r w:rsidR="00571342">
          <w:t>they</w:t>
        </w:r>
      </w:ins>
      <w:del w:id="19" w:author="Chapin, Peter" w:date="2022-09-22T12:55:00Z">
        <w:r w:rsidR="1AF5857A" w:rsidRPr="09E249FB" w:rsidDel="00571342">
          <w:delText>you</w:delText>
        </w:r>
      </w:del>
      <w:r w:rsidR="1AF5857A" w:rsidRPr="09E249FB">
        <w:t xml:space="preserve"> ask for an Angel Shot on Ice, </w:t>
      </w:r>
      <w:r w:rsidR="62120BB3" w:rsidRPr="09E249FB">
        <w:t>it lets</w:t>
      </w:r>
      <w:r w:rsidR="67F46FF5" w:rsidRPr="09E249FB">
        <w:t xml:space="preserve"> </w:t>
      </w:r>
      <w:r w:rsidR="746593D0" w:rsidRPr="09E249FB">
        <w:t>the bartender</w:t>
      </w:r>
      <w:r w:rsidR="466B1A9D" w:rsidRPr="09E249FB">
        <w:t xml:space="preserve"> know</w:t>
      </w:r>
      <w:r w:rsidR="746593D0" w:rsidRPr="09E249FB">
        <w:t xml:space="preserve"> that they need to order a taxi or Uber for the patron. Lastly, if </w:t>
      </w:r>
      <w:ins w:id="20" w:author="Chapin, Peter" w:date="2022-09-22T12:55:00Z">
        <w:r w:rsidR="00571342">
          <w:t>they</w:t>
        </w:r>
      </w:ins>
      <w:del w:id="21" w:author="Chapin, Peter" w:date="2022-09-22T12:55:00Z">
        <w:r w:rsidR="746593D0" w:rsidRPr="09E249FB" w:rsidDel="00571342">
          <w:delText>you</w:delText>
        </w:r>
      </w:del>
      <w:r w:rsidR="746593D0" w:rsidRPr="09E249FB">
        <w:t xml:space="preserve"> ask</w:t>
      </w:r>
      <w:r w:rsidR="1A505A81" w:rsidRPr="09E249FB">
        <w:t xml:space="preserve"> for an Angel shot with lime/a twist, </w:t>
      </w:r>
      <w:r w:rsidR="3E2A168D" w:rsidRPr="09E249FB">
        <w:t>it lets the bartender know that the police need to be called.</w:t>
      </w:r>
      <w:r w:rsidR="0307205B" w:rsidRPr="09E249FB">
        <w:t xml:space="preserve"> </w:t>
      </w:r>
      <w:r w:rsidR="669C7970" w:rsidRPr="09E249FB">
        <w:t xml:space="preserve">Bars may have different </w:t>
      </w:r>
      <w:r w:rsidR="376CBD8A" w:rsidRPr="09E249FB">
        <w:t xml:space="preserve">variations, but mostly, the three I talked about are the ones that are </w:t>
      </w:r>
      <w:r w:rsidR="7AFE4129" w:rsidRPr="09E249FB">
        <w:t>most seen</w:t>
      </w:r>
      <w:r w:rsidR="10DCCBE1" w:rsidRPr="09E249FB">
        <w:t>. According to RAINN</w:t>
      </w:r>
      <w:r w:rsidR="34B687ED" w:rsidRPr="09E249FB">
        <w:t xml:space="preserve"> (Rape, Abuse &amp; Incest National Network), every 68 seconds, an American is sexually assaulted. </w:t>
      </w:r>
      <w:r w:rsidR="3DC51AD4" w:rsidRPr="09E249FB">
        <w:t xml:space="preserve">As we </w:t>
      </w:r>
      <w:r w:rsidR="2047F9C6" w:rsidRPr="09E249FB">
        <w:t>know,</w:t>
      </w:r>
      <w:r w:rsidR="3DC51AD4" w:rsidRPr="09E249FB">
        <w:t xml:space="preserve"> not all sexual assaults happen in a </w:t>
      </w:r>
      <w:r w:rsidR="19FC0600" w:rsidRPr="09E249FB">
        <w:t>b</w:t>
      </w:r>
      <w:r w:rsidR="3DC51AD4" w:rsidRPr="09E249FB">
        <w:t xml:space="preserve">ar, </w:t>
      </w:r>
      <w:commentRangeStart w:id="22"/>
      <w:r w:rsidR="3DC51AD4" w:rsidRPr="09E249FB">
        <w:t>but what if th</w:t>
      </w:r>
      <w:r w:rsidR="225FC9AA" w:rsidRPr="09E249FB">
        <w:t>ere was an app</w:t>
      </w:r>
      <w:commentRangeEnd w:id="22"/>
      <w:r w:rsidR="00C731EA">
        <w:rPr>
          <w:rStyle w:val="CommentReference"/>
        </w:rPr>
        <w:commentReference w:id="22"/>
      </w:r>
      <w:r w:rsidR="225FC9AA" w:rsidRPr="09E249FB">
        <w:t xml:space="preserve"> where we could </w:t>
      </w:r>
      <w:r w:rsidR="6FAB7843" w:rsidRPr="09E249FB">
        <w:t>put</w:t>
      </w:r>
      <w:r w:rsidR="225FC9AA" w:rsidRPr="09E249FB">
        <w:t xml:space="preserve"> the Angel Shot </w:t>
      </w:r>
      <w:r w:rsidR="3EB5C2AD" w:rsidRPr="09E249FB">
        <w:t>system into</w:t>
      </w:r>
      <w:r w:rsidR="225FC9AA" w:rsidRPr="09E249FB">
        <w:t xml:space="preserve"> the hands of those who are in need</w:t>
      </w:r>
      <w:r w:rsidR="0A1CFDED" w:rsidRPr="09E249FB">
        <w:t>?</w:t>
      </w:r>
      <w:r w:rsidR="3EA667BE" w:rsidRPr="09E249FB">
        <w:t xml:space="preserve"> What i</w:t>
      </w:r>
      <w:r w:rsidR="4821A207" w:rsidRPr="09E249FB">
        <w:t xml:space="preserve">f </w:t>
      </w:r>
      <w:r w:rsidR="0C155658" w:rsidRPr="09E249FB">
        <w:t xml:space="preserve">at the same time, we could </w:t>
      </w:r>
      <w:r w:rsidR="6DA0FCC9" w:rsidRPr="09E249FB">
        <w:t xml:space="preserve">also get help to those who may be in </w:t>
      </w:r>
      <w:bookmarkStart w:id="23" w:name="_Int_wiig1XHE"/>
      <w:r w:rsidR="6DA0FCC9" w:rsidRPr="09E249FB">
        <w:t xml:space="preserve">a </w:t>
      </w:r>
      <w:r w:rsidR="0BA27484" w:rsidRPr="09E249FB">
        <w:t>tough</w:t>
      </w:r>
      <w:r w:rsidR="6DA0FCC9" w:rsidRPr="09E249FB">
        <w:t xml:space="preserve"> </w:t>
      </w:r>
      <w:r w:rsidR="5AF4F869" w:rsidRPr="09E249FB">
        <w:t>relationship</w:t>
      </w:r>
      <w:bookmarkEnd w:id="23"/>
      <w:r w:rsidR="6DA0FCC9" w:rsidRPr="09E249FB">
        <w:t xml:space="preserve"> at home like that of domestic violence?</w:t>
      </w:r>
      <w:r w:rsidR="52288D6A" w:rsidRPr="09E249FB">
        <w:t xml:space="preserve"> </w:t>
      </w:r>
      <w:r w:rsidR="6DA0FCC9" w:rsidRPr="09E249FB">
        <w:t xml:space="preserve">Angela’s </w:t>
      </w:r>
      <w:r w:rsidR="40C5FF25" w:rsidRPr="09E249FB">
        <w:t>Alcohol</w:t>
      </w:r>
      <w:r w:rsidR="6DA0FCC9" w:rsidRPr="09E249FB">
        <w:t xml:space="preserve"> and Food Delivery Service App would do all of th</w:t>
      </w:r>
      <w:r w:rsidR="78FB695E" w:rsidRPr="09E249FB">
        <w:t xml:space="preserve">is </w:t>
      </w:r>
      <w:r w:rsidR="6DA0FCC9" w:rsidRPr="09E249FB">
        <w:t>while also allowing</w:t>
      </w:r>
      <w:r w:rsidR="03A310B1" w:rsidRPr="09E249FB">
        <w:t xml:space="preserve"> for the</w:t>
      </w:r>
      <w:r w:rsidR="6DA0FCC9" w:rsidRPr="09E249FB">
        <w:t xml:space="preserve"> </w:t>
      </w:r>
      <w:r w:rsidR="3A8FC73A" w:rsidRPr="09E249FB">
        <w:t xml:space="preserve">user to use the app secretively. </w:t>
      </w:r>
      <w:r w:rsidR="22F8D184" w:rsidRPr="09E249FB">
        <w:t>It is n</w:t>
      </w:r>
      <w:r w:rsidR="0CCFA859" w:rsidRPr="09E249FB">
        <w:t>amed</w:t>
      </w:r>
      <w:r w:rsidR="6A951C93" w:rsidRPr="09E249FB">
        <w:t xml:space="preserve"> </w:t>
      </w:r>
      <w:r w:rsidR="1BAEB750" w:rsidRPr="09E249FB">
        <w:t xml:space="preserve">after </w:t>
      </w:r>
      <w:r w:rsidR="3B9461A4" w:rsidRPr="09E249FB">
        <w:t xml:space="preserve">the </w:t>
      </w:r>
      <w:commentRangeStart w:id="24"/>
      <w:r w:rsidR="79710616" w:rsidRPr="09E249FB">
        <w:t xml:space="preserve">United </w:t>
      </w:r>
      <w:r w:rsidR="2C5001EB" w:rsidRPr="09E249FB">
        <w:t>Kingdom’s,</w:t>
      </w:r>
      <w:r w:rsidR="79710616" w:rsidRPr="09E249FB">
        <w:t xml:space="preserve"> </w:t>
      </w:r>
      <w:r w:rsidR="18721772" w:rsidRPr="09E249FB">
        <w:t>“</w:t>
      </w:r>
      <w:r w:rsidR="1464D4FE" w:rsidRPr="09E249FB">
        <w:t>Ask for Angel</w:t>
      </w:r>
      <w:r w:rsidR="63706882" w:rsidRPr="09E249FB">
        <w:t>a</w:t>
      </w:r>
      <w:r w:rsidR="30B77ADD" w:rsidRPr="09E249FB">
        <w:t>”</w:t>
      </w:r>
      <w:r w:rsidR="0721E27E" w:rsidRPr="09E249FB">
        <w:t xml:space="preserve"> system</w:t>
      </w:r>
      <w:commentRangeEnd w:id="24"/>
      <w:r w:rsidR="00866DCD">
        <w:rPr>
          <w:rStyle w:val="CommentReference"/>
        </w:rPr>
        <w:commentReference w:id="24"/>
      </w:r>
      <w:r w:rsidR="63706882" w:rsidRPr="09E249FB">
        <w:t>,</w:t>
      </w:r>
      <w:r w:rsidR="1464D4FE" w:rsidRPr="09E249FB">
        <w:t xml:space="preserve"> </w:t>
      </w:r>
      <w:r w:rsidR="7CEF8A36" w:rsidRPr="09E249FB">
        <w:t>a likeness to</w:t>
      </w:r>
      <w:r w:rsidR="1464D4FE" w:rsidRPr="09E249FB">
        <w:t xml:space="preserve"> </w:t>
      </w:r>
      <w:r w:rsidR="079E1C26" w:rsidRPr="09E249FB">
        <w:t xml:space="preserve">the </w:t>
      </w:r>
      <w:r w:rsidR="4A5A2251" w:rsidRPr="09E249FB">
        <w:t>Angel</w:t>
      </w:r>
      <w:r w:rsidR="1464D4FE" w:rsidRPr="09E249FB">
        <w:t xml:space="preserve"> Shot</w:t>
      </w:r>
      <w:bookmarkStart w:id="25" w:name="_Int_W0NmWmDS"/>
      <w:r w:rsidR="3A11A8FF" w:rsidRPr="09E249FB">
        <w:t xml:space="preserve">. </w:t>
      </w:r>
      <w:bookmarkEnd w:id="25"/>
    </w:p>
    <w:p w14:paraId="69C09BC9" w14:textId="55B1BBE2" w:rsidR="7A4215A7" w:rsidRDefault="7A4215A7" w:rsidP="09E249FB">
      <w:pPr>
        <w:ind w:firstLine="720"/>
      </w:pPr>
      <w:r w:rsidRPr="09E249FB">
        <w:t xml:space="preserve">An important feature of this app is secrecy. Further down the line in this project, </w:t>
      </w:r>
      <w:r w:rsidR="0805AD9F" w:rsidRPr="09E249FB">
        <w:t xml:space="preserve">our </w:t>
      </w:r>
      <w:r w:rsidRPr="09E249FB">
        <w:t>group will</w:t>
      </w:r>
      <w:r w:rsidR="5058DF35" w:rsidRPr="09E249FB">
        <w:t xml:space="preserve"> focus on and</w:t>
      </w:r>
      <w:r w:rsidRPr="09E249FB">
        <w:t xml:space="preserve"> </w:t>
      </w:r>
      <w:bookmarkStart w:id="26" w:name="_Int_Rtg77Sbw"/>
      <w:r w:rsidR="0B6C40AA" w:rsidRPr="09E249FB">
        <w:t>investigate</w:t>
      </w:r>
      <w:bookmarkEnd w:id="26"/>
      <w:r w:rsidRPr="09E249FB">
        <w:t xml:space="preserve"> </w:t>
      </w:r>
      <w:commentRangeStart w:id="27"/>
      <w:r w:rsidRPr="09E249FB">
        <w:t xml:space="preserve">how to make this app safe and remain </w:t>
      </w:r>
      <w:r w:rsidR="0F99A335" w:rsidRPr="09E249FB">
        <w:t>hidden from those who would intend t</w:t>
      </w:r>
      <w:r w:rsidR="272A649B" w:rsidRPr="09E249FB">
        <w:t>o use it for nefarious purposes</w:t>
      </w:r>
      <w:commentRangeEnd w:id="27"/>
      <w:r w:rsidR="00C731EA">
        <w:rPr>
          <w:rStyle w:val="CommentReference"/>
        </w:rPr>
        <w:commentReference w:id="27"/>
      </w:r>
      <w:r w:rsidR="272A649B" w:rsidRPr="09E249FB">
        <w:t xml:space="preserve">. </w:t>
      </w:r>
      <w:r w:rsidR="417BBA43" w:rsidRPr="09E249FB">
        <w:t xml:space="preserve">The physical features of the app will include an </w:t>
      </w:r>
      <w:commentRangeStart w:id="28"/>
      <w:r w:rsidR="417BBA43" w:rsidRPr="09E249FB">
        <w:t>alcohol ordering system</w:t>
      </w:r>
      <w:commentRangeEnd w:id="28"/>
      <w:r w:rsidR="00C731EA">
        <w:rPr>
          <w:rStyle w:val="CommentReference"/>
        </w:rPr>
        <w:commentReference w:id="28"/>
      </w:r>
      <w:r w:rsidR="417BBA43" w:rsidRPr="09E249FB">
        <w:t xml:space="preserve">. Like the angel shot, </w:t>
      </w:r>
      <w:r w:rsidR="732EA633" w:rsidRPr="09E249FB">
        <w:t xml:space="preserve">what a person orders determines the help </w:t>
      </w:r>
      <w:bookmarkStart w:id="29" w:name="_Int_0wpgCXME"/>
      <w:r w:rsidR="4EFC5EC5" w:rsidRPr="09E249FB">
        <w:t>they will</w:t>
      </w:r>
      <w:bookmarkEnd w:id="29"/>
      <w:r w:rsidR="732EA633" w:rsidRPr="09E249FB">
        <w:t xml:space="preserve"> get</w:t>
      </w:r>
      <w:r w:rsidR="4CF449D1" w:rsidRPr="09E249FB">
        <w:t xml:space="preserve">. </w:t>
      </w:r>
      <w:commentRangeStart w:id="30"/>
      <w:r w:rsidR="4CF449D1" w:rsidRPr="09E249FB">
        <w:t xml:space="preserve">The three levels of “alcohol” someone can order are, mixer, beer, and liquor. </w:t>
      </w:r>
      <w:r w:rsidR="45AED3AD" w:rsidRPr="09E249FB">
        <w:t xml:space="preserve">Ordering </w:t>
      </w:r>
      <w:r w:rsidR="4CF449D1" w:rsidRPr="09E249FB">
        <w:t>mixer</w:t>
      </w:r>
      <w:r w:rsidR="2DEC1CC6" w:rsidRPr="09E249FB">
        <w:t>s</w:t>
      </w:r>
      <w:r w:rsidR="4CF449D1" w:rsidRPr="09E249FB">
        <w:t xml:space="preserve"> signifies you need </w:t>
      </w:r>
      <w:r w:rsidR="2D603BE8" w:rsidRPr="09E249FB">
        <w:t>location services and an escort to your car</w:t>
      </w:r>
      <w:r w:rsidR="19EA3E9D" w:rsidRPr="09E249FB">
        <w:t xml:space="preserve">. </w:t>
      </w:r>
      <w:r w:rsidR="5CD97DA9" w:rsidRPr="09E249FB">
        <w:t xml:space="preserve">Ordering </w:t>
      </w:r>
      <w:r w:rsidR="19EA3E9D" w:rsidRPr="09E249FB">
        <w:t>beer</w:t>
      </w:r>
      <w:r w:rsidR="0B991E79" w:rsidRPr="09E249FB">
        <w:t xml:space="preserve"> </w:t>
      </w:r>
      <w:r w:rsidR="62E124BA" w:rsidRPr="09E249FB">
        <w:t>Signifies that you need an Uber or a taxi.</w:t>
      </w:r>
      <w:r w:rsidR="19EA3E9D" w:rsidRPr="09E249FB">
        <w:t xml:space="preserve"> </w:t>
      </w:r>
      <w:r w:rsidR="0265B66D" w:rsidRPr="09E249FB">
        <w:t>Lastly,</w:t>
      </w:r>
      <w:r w:rsidR="5DB34C9D" w:rsidRPr="09E249FB">
        <w:t xml:space="preserve"> ordering</w:t>
      </w:r>
      <w:r w:rsidR="0265B66D" w:rsidRPr="09E249FB">
        <w:t xml:space="preserve"> liquor means that you need </w:t>
      </w:r>
      <w:r w:rsidR="62113ACC" w:rsidRPr="09E249FB">
        <w:t>police</w:t>
      </w:r>
      <w:r w:rsidR="020ABEC6" w:rsidRPr="09E249FB">
        <w:t xml:space="preserve"> to come to you.</w:t>
      </w:r>
      <w:r w:rsidR="255E4206" w:rsidRPr="09E249FB">
        <w:t xml:space="preserve"> </w:t>
      </w:r>
      <w:r w:rsidR="5E1EEF2A" w:rsidRPr="09E249FB">
        <w:t xml:space="preserve">Under these </w:t>
      </w:r>
      <w:r w:rsidR="3D7161C3" w:rsidRPr="09E249FB">
        <w:t xml:space="preserve">categories, </w:t>
      </w:r>
      <w:r w:rsidR="592F85B4" w:rsidRPr="09E249FB">
        <w:t>there will</w:t>
      </w:r>
      <w:r w:rsidR="5E1EEF2A" w:rsidRPr="09E249FB">
        <w:t xml:space="preserve"> be </w:t>
      </w:r>
      <w:bookmarkStart w:id="31" w:name="_Int_yLG0XftA"/>
      <w:r w:rsidR="51D0DC2D" w:rsidRPr="09E249FB">
        <w:t>distinct types</w:t>
      </w:r>
      <w:bookmarkEnd w:id="31"/>
      <w:r w:rsidR="5E1EEF2A" w:rsidRPr="09E249FB">
        <w:t xml:space="preserve"> of each that will allow </w:t>
      </w:r>
      <w:r w:rsidR="3555C9A8" w:rsidRPr="09E249FB">
        <w:t xml:space="preserve">for a scale of urgency. For example, if you are ordering a mixer, you could choose between club soda, sprite, and Red Bull. </w:t>
      </w:r>
      <w:r w:rsidR="4B23503D" w:rsidRPr="09E249FB">
        <w:t>Ordering the c</w:t>
      </w:r>
      <w:r w:rsidR="14A83C41" w:rsidRPr="09E249FB">
        <w:t>lub soda mean</w:t>
      </w:r>
      <w:r w:rsidR="1B00998B" w:rsidRPr="09E249FB">
        <w:t xml:space="preserve">s that </w:t>
      </w:r>
      <w:r w:rsidR="7819D84A" w:rsidRPr="09E249FB">
        <w:t xml:space="preserve">the </w:t>
      </w:r>
      <w:r w:rsidR="22ADCD22" w:rsidRPr="09E249FB">
        <w:t>location services</w:t>
      </w:r>
      <w:r w:rsidR="5C58CDA9" w:rsidRPr="09E249FB">
        <w:t xml:space="preserve"> will</w:t>
      </w:r>
      <w:r w:rsidR="22ADCD22" w:rsidRPr="09E249FB">
        <w:t xml:space="preserve"> </w:t>
      </w:r>
      <w:r w:rsidR="372379C0" w:rsidRPr="09E249FB">
        <w:t>turn</w:t>
      </w:r>
      <w:r w:rsidR="45B6FE70" w:rsidRPr="09E249FB">
        <w:t xml:space="preserve"> </w:t>
      </w:r>
      <w:bookmarkStart w:id="32" w:name="_Int_fVbASKNi"/>
      <w:r w:rsidR="45B6FE70" w:rsidRPr="09E249FB">
        <w:t>on</w:t>
      </w:r>
      <w:bookmarkEnd w:id="32"/>
      <w:r w:rsidR="22ADCD22" w:rsidRPr="09E249FB">
        <w:t xml:space="preserve"> your phone</w:t>
      </w:r>
      <w:r w:rsidR="2410C301" w:rsidRPr="09E249FB">
        <w:t xml:space="preserve"> which</w:t>
      </w:r>
      <w:r w:rsidR="22ADCD22" w:rsidRPr="09E249FB">
        <w:t xml:space="preserve"> will allow for police to be called to your location shou</w:t>
      </w:r>
      <w:r w:rsidR="11E3CD8A" w:rsidRPr="09E249FB">
        <w:t xml:space="preserve">ld you indicate you needing that to happen. Ordering </w:t>
      </w:r>
      <w:r w:rsidR="2F7820D3" w:rsidRPr="09E249FB">
        <w:t>Sprite</w:t>
      </w:r>
      <w:r w:rsidR="11E3CD8A" w:rsidRPr="09E249FB">
        <w:t xml:space="preserve"> </w:t>
      </w:r>
      <w:r w:rsidR="77A21D2B" w:rsidRPr="09E249FB">
        <w:t>says that you need location services and a fake phone call. Finally, ordering the Red Bull means that you need police and location services.</w:t>
      </w:r>
      <w:commentRangeEnd w:id="30"/>
      <w:r w:rsidR="00571342">
        <w:rPr>
          <w:rStyle w:val="CommentReference"/>
        </w:rPr>
        <w:commentReference w:id="30"/>
      </w:r>
      <w:r w:rsidR="67B66FA0" w:rsidRPr="09E249FB">
        <w:t xml:space="preserve"> </w:t>
      </w:r>
    </w:p>
    <w:p w14:paraId="541BFDBE" w14:textId="33A933A7" w:rsidR="67B66FA0" w:rsidRDefault="67B66FA0" w:rsidP="09E249FB">
      <w:pPr>
        <w:ind w:firstLine="720"/>
      </w:pPr>
      <w:r w:rsidRPr="09E249FB">
        <w:t xml:space="preserve">In our world, people can never be too safe. This app would be a step in the right direction as to making sure that </w:t>
      </w:r>
      <w:r w:rsidR="558B10B8" w:rsidRPr="09E249FB">
        <w:t xml:space="preserve">people can remain safe at any time, not only while in a bar. </w:t>
      </w:r>
      <w:r w:rsidR="0E4D91A8" w:rsidRPr="09E249FB">
        <w:t xml:space="preserve">The </w:t>
      </w:r>
      <w:bookmarkStart w:id="33" w:name="_Int_6uh312nz"/>
      <w:r w:rsidR="1A9F8463" w:rsidRPr="09E249FB">
        <w:t>goal</w:t>
      </w:r>
      <w:bookmarkEnd w:id="33"/>
      <w:r w:rsidR="0E4D91A8" w:rsidRPr="09E249FB">
        <w:t xml:space="preserve"> of this app would be to reduce the statistics mentioned in the first paragraph</w:t>
      </w:r>
      <w:r w:rsidR="73F1312C" w:rsidRPr="09E249FB">
        <w:t xml:space="preserve"> and make the world we live </w:t>
      </w:r>
      <w:r w:rsidR="2FE34CC9" w:rsidRPr="09E249FB">
        <w:t>in</w:t>
      </w:r>
      <w:r w:rsidR="73F1312C" w:rsidRPr="09E249FB">
        <w:t xml:space="preserve"> a bit safer</w:t>
      </w:r>
      <w:r w:rsidR="5DD606F1" w:rsidRPr="09E249FB">
        <w:t>.</w:t>
      </w:r>
    </w:p>
    <w:sectPr w:rsidR="67B66FA0">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Peter C. Chapin [2]" w:date="2022-09-22T12:44:00Z" w:initials="CP">
    <w:p w14:paraId="10DD78CD" w14:textId="6E1817EB" w:rsidR="00C731EA" w:rsidRDefault="00C731EA">
      <w:pPr>
        <w:pStyle w:val="CommentText"/>
      </w:pPr>
      <w:r>
        <w:rPr>
          <w:rStyle w:val="CommentReference"/>
        </w:rPr>
        <w:annotationRef/>
      </w:r>
      <w:r>
        <w:t>You should be more direct. Say, “we are proposing to create an app that…” Here you only ask the reader to speculate about the existence of an app, but you don’t actually say it is your intention to create it.</w:t>
      </w:r>
    </w:p>
  </w:comment>
  <w:comment w:id="24" w:author="Peter C. Chapin" w:date="2022-09-22T12:40:00Z" w:initials="CP">
    <w:p w14:paraId="1A785251" w14:textId="79CD5FB8" w:rsidR="00866DCD" w:rsidRDefault="00866DCD">
      <w:pPr>
        <w:pStyle w:val="CommentText"/>
      </w:pPr>
      <w:r>
        <w:rPr>
          <w:rStyle w:val="CommentReference"/>
        </w:rPr>
        <w:annotationRef/>
      </w:r>
      <w:r>
        <w:t>In the proposal you should definitely say something about how this system works and how it compares with what you are proposing. You have similar text in the requirements document (when I last looked), and it may or may not need to be explained there. Here, however, it should be.</w:t>
      </w:r>
    </w:p>
  </w:comment>
  <w:comment w:id="27" w:author="Peter C. Chapin [3]" w:date="2022-09-22T12:46:00Z" w:initials="CP">
    <w:p w14:paraId="2D5A8982" w14:textId="18B4670D" w:rsidR="00C731EA" w:rsidRDefault="00C731EA">
      <w:pPr>
        <w:pStyle w:val="CommentText"/>
      </w:pPr>
      <w:r>
        <w:rPr>
          <w:rStyle w:val="CommentReference"/>
        </w:rPr>
        <w:annotationRef/>
      </w:r>
      <w:r>
        <w:t>Could you elaborate on this a little? What kind of nefarious activity are you concerned about? Also, I’m not clear what needs to be secret: the app itself or something else?</w:t>
      </w:r>
      <w:r>
        <w:br/>
      </w:r>
      <w:r>
        <w:br/>
        <w:t xml:space="preserve">Maybe are you saying that the app must appear as something else so if an abuser looks at a person’s phone and sees it there, </w:t>
      </w:r>
      <w:r w:rsidR="00571342">
        <w:t>the abuser won’t get suspicious.</w:t>
      </w:r>
    </w:p>
  </w:comment>
  <w:comment w:id="28" w:author="Peter C. Chapin [4]" w:date="2022-09-22T12:48:00Z" w:initials="CP">
    <w:p w14:paraId="595F6DD4" w14:textId="1E7CAA4E" w:rsidR="00C731EA" w:rsidRDefault="00C731EA">
      <w:pPr>
        <w:pStyle w:val="CommentText"/>
      </w:pPr>
      <w:r>
        <w:rPr>
          <w:rStyle w:val="CommentReference"/>
        </w:rPr>
        <w:annotationRef/>
      </w:r>
      <w:r>
        <w:t>Do people normally order alcohol from their phone? My understanding was that a person could use this app in front of their abuser without the abuser becoming suspicious. Sitting at home and ordering a pizza is a natural thing, but alcohol?</w:t>
      </w:r>
      <w:r>
        <w:br/>
      </w:r>
      <w:r>
        <w:br/>
        <w:t>Also, should the app be connected to a real service so the order is actually placed. If a person’s abuser demands, “order me a pizza” and a pizza never arrives would that be an issue?</w:t>
      </w:r>
    </w:p>
  </w:comment>
  <w:comment w:id="30" w:author="Peter C. Chapin [5]" w:date="2022-09-22T12:52:00Z" w:initials="CP">
    <w:p w14:paraId="5BE22E6B" w14:textId="1567ED30" w:rsidR="00571342" w:rsidRDefault="00571342">
      <w:pPr>
        <w:pStyle w:val="CommentText"/>
      </w:pPr>
      <w:r>
        <w:rPr>
          <w:rStyle w:val="CommentReference"/>
        </w:rPr>
        <w:annotationRef/>
      </w:r>
      <w:r>
        <w:t>This section is a little too detailed for a proposal. Your investors aren’t necessarily interested in all the variations at this time (they are better listed in the requirements). I could see walking the reader through a scenario that demonstrates how the app can be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DD78CD" w15:done="0"/>
  <w15:commentEx w15:paraId="1A785251" w15:done="0"/>
  <w15:commentEx w15:paraId="2D5A8982" w15:done="0"/>
  <w15:commentEx w15:paraId="595F6DD4" w15:done="0"/>
  <w15:commentEx w15:paraId="5BE22E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6D723" w16cex:dateUtc="2022-09-22T16:44:00Z"/>
  <w16cex:commentExtensible w16cex:durableId="26D6D63F" w16cex:dateUtc="2022-09-22T16:40:00Z"/>
  <w16cex:commentExtensible w16cex:durableId="26D6D798" w16cex:dateUtc="2022-09-22T16:46:00Z"/>
  <w16cex:commentExtensible w16cex:durableId="26D6D822" w16cex:dateUtc="2022-09-22T16:48:00Z"/>
  <w16cex:commentExtensible w16cex:durableId="26D6D8FE" w16cex:dateUtc="2022-09-22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DD78CD" w16cid:durableId="26D6D723"/>
  <w16cid:commentId w16cid:paraId="1A785251" w16cid:durableId="26D6D63F"/>
  <w16cid:commentId w16cid:paraId="2D5A8982" w16cid:durableId="26D6D798"/>
  <w16cid:commentId w16cid:paraId="595F6DD4" w16cid:durableId="26D6D822"/>
  <w16cid:commentId w16cid:paraId="5BE22E6B" w16cid:durableId="26D6D8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84E34" w14:textId="77777777" w:rsidR="00952D0E" w:rsidRDefault="00952D0E">
      <w:pPr>
        <w:spacing w:after="0" w:line="240" w:lineRule="auto"/>
      </w:pPr>
      <w:r>
        <w:separator/>
      </w:r>
    </w:p>
  </w:endnote>
  <w:endnote w:type="continuationSeparator" w:id="0">
    <w:p w14:paraId="0E87B606" w14:textId="77777777" w:rsidR="00952D0E" w:rsidRDefault="0095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E249FB" w14:paraId="07C07D6A" w14:textId="77777777" w:rsidTr="09E249FB">
      <w:tc>
        <w:tcPr>
          <w:tcW w:w="3120" w:type="dxa"/>
        </w:tcPr>
        <w:p w14:paraId="7DDAB432" w14:textId="37D4020D" w:rsidR="09E249FB" w:rsidRDefault="09E249FB" w:rsidP="09E249FB">
          <w:pPr>
            <w:pStyle w:val="Header"/>
            <w:ind w:left="-115"/>
          </w:pPr>
        </w:p>
      </w:tc>
      <w:tc>
        <w:tcPr>
          <w:tcW w:w="3120" w:type="dxa"/>
        </w:tcPr>
        <w:p w14:paraId="6EEF6BC4" w14:textId="7341C6BA" w:rsidR="09E249FB" w:rsidRDefault="09E249FB" w:rsidP="09E249FB">
          <w:pPr>
            <w:pStyle w:val="Header"/>
            <w:jc w:val="center"/>
          </w:pPr>
        </w:p>
      </w:tc>
      <w:tc>
        <w:tcPr>
          <w:tcW w:w="3120" w:type="dxa"/>
        </w:tcPr>
        <w:p w14:paraId="2384724C" w14:textId="23384A5F" w:rsidR="09E249FB" w:rsidRDefault="09E249FB" w:rsidP="09E249FB">
          <w:pPr>
            <w:pStyle w:val="Header"/>
            <w:ind w:right="-115"/>
            <w:jc w:val="right"/>
          </w:pPr>
        </w:p>
      </w:tc>
    </w:tr>
  </w:tbl>
  <w:p w14:paraId="041A4321" w14:textId="74252467" w:rsidR="09E249FB" w:rsidRDefault="09E249FB" w:rsidP="09E24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CC4E" w14:textId="77777777" w:rsidR="00952D0E" w:rsidRDefault="00952D0E">
      <w:pPr>
        <w:spacing w:after="0" w:line="240" w:lineRule="auto"/>
      </w:pPr>
      <w:r>
        <w:separator/>
      </w:r>
    </w:p>
  </w:footnote>
  <w:footnote w:type="continuationSeparator" w:id="0">
    <w:p w14:paraId="11A96AF5" w14:textId="77777777" w:rsidR="00952D0E" w:rsidRDefault="00952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E249FB" w14:paraId="143CA392" w14:textId="77777777" w:rsidTr="09E249FB">
      <w:tc>
        <w:tcPr>
          <w:tcW w:w="3120" w:type="dxa"/>
        </w:tcPr>
        <w:p w14:paraId="4A8DABAD" w14:textId="0274D9ED" w:rsidR="09E249FB" w:rsidRDefault="09E249FB" w:rsidP="09E249FB">
          <w:pPr>
            <w:pStyle w:val="Header"/>
            <w:ind w:left="-115"/>
          </w:pPr>
        </w:p>
      </w:tc>
      <w:tc>
        <w:tcPr>
          <w:tcW w:w="3120" w:type="dxa"/>
        </w:tcPr>
        <w:p w14:paraId="4C2B5AB6" w14:textId="2F0C1082" w:rsidR="09E249FB" w:rsidRDefault="09E249FB" w:rsidP="09E249FB">
          <w:pPr>
            <w:pStyle w:val="Header"/>
            <w:jc w:val="center"/>
          </w:pPr>
        </w:p>
      </w:tc>
      <w:tc>
        <w:tcPr>
          <w:tcW w:w="3120" w:type="dxa"/>
        </w:tcPr>
        <w:p w14:paraId="5FC28C82" w14:textId="0FFFA933" w:rsidR="09E249FB" w:rsidRDefault="09E249FB" w:rsidP="09E249FB">
          <w:pPr>
            <w:pStyle w:val="Header"/>
            <w:ind w:right="-115"/>
            <w:jc w:val="right"/>
          </w:pPr>
        </w:p>
      </w:tc>
    </w:tr>
  </w:tbl>
  <w:p w14:paraId="588A4993" w14:textId="7950ECD6" w:rsidR="09E249FB" w:rsidRDefault="09E249FB" w:rsidP="09E249F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4oDxgdwn" int2:invalidationBookmarkName="" int2:hashCode="RoHRJMxsS3O6q/" int2:id="qUBjbNbG"/>
    <int2:bookmark int2:bookmarkName="_Int_vvO9c1X2" int2:invalidationBookmarkName="" int2:hashCode="RoHRJMxsS3O6q/" int2:id="bBi5eYLA"/>
    <int2:bookmark int2:bookmarkName="_Int_W0NmWmDS" int2:invalidationBookmarkName="" int2:hashCode="RoHRJMxsS3O6q/" int2:id="FKc4Oawk"/>
    <int2:bookmark int2:bookmarkName="_Int_yLG0XftA" int2:invalidationBookmarkName="" int2:hashCode="waH4Rjwlr2owYL" int2:id="MrnhBM9r"/>
    <int2:bookmark int2:bookmarkName="_Int_6uh312nz" int2:invalidationBookmarkName="" int2:hashCode="HN54bxs7hYHd5K" int2:id="v5TOZrz6"/>
    <int2:bookmark int2:bookmarkName="_Int_2bLFfqdC" int2:invalidationBookmarkName="" int2:hashCode="UO9frJOwlzYZps" int2:id="5hfaicdK">
      <int2:state int2:value="Reviewed" int2:type="WordDesignerSuggestedImageAnnotation"/>
    </int2:bookmark>
    <int2:bookmark int2:bookmarkName="_Int_fVbASKNi" int2:invalidationBookmarkName="" int2:hashCode="2z1AWxBnWZjAMC" int2:id="9zhuQh3y">
      <int2:state int2:value="Rejected" int2:type="LegacyProofing"/>
    </int2:bookmark>
    <int2:bookmark int2:bookmarkName="_Int_0wpgCXME" int2:invalidationBookmarkName="" int2:hashCode="wJFnOV8xGpZKXM" int2:id="Jl3BY6nk"/>
    <int2:bookmark int2:bookmarkName="_Int_Rtg77Sbw" int2:invalidationBookmarkName="" int2:hashCode="RIFAAmhxlzYY12" int2:id="eBdMwUnc"/>
    <int2:bookmark int2:bookmarkName="_Int_wiig1XHE" int2:invalidationBookmarkName="" int2:hashCode="ytxZgqQPGZY1Tw" int2:id="dcwouEm3">
      <int2:state int2:value="Rejected" int2:type="AugLoop_Text_Critique"/>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 Chapin">
    <w15:presenceInfo w15:providerId="AD" w15:userId="S::PCC09070@vsc.edu::413dcdcb-9769-4841-93a3-bc1bdfbdb068"/>
  </w15:person>
  <w15:person w15:author="Chapin, Peter">
    <w15:presenceInfo w15:providerId="AD" w15:userId="S::PCC09070@vsc.edu::413dcdcb-9769-4841-93a3-bc1bdfbdb068"/>
  </w15:person>
  <w15:person w15:author="Peter C. Chapin [2]">
    <w15:presenceInfo w15:providerId="AD" w15:userId="S::PCC09070@vsc.edu::413dcdcb-9769-4841-93a3-bc1bdfbdb068"/>
  </w15:person>
  <w15:person w15:author="Peter C. Chapin [3]">
    <w15:presenceInfo w15:providerId="AD" w15:userId="S::PCC09070@vsc.edu::413dcdcb-9769-4841-93a3-bc1bdfbdb068"/>
  </w15:person>
  <w15:person w15:author="Peter C. Chapin [4]">
    <w15:presenceInfo w15:providerId="AD" w15:userId="S::PCC09070@vsc.edu::413dcdcb-9769-4841-93a3-bc1bdfbdb068"/>
  </w15:person>
  <w15:person w15:author="Peter C. Chapin [5]">
    <w15:presenceInfo w15:providerId="AD" w15:userId="S::PCC09070@vsc.edu::413dcdcb-9769-4841-93a3-bc1bdfbdb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C277C2"/>
    <w:rsid w:val="00030385"/>
    <w:rsid w:val="00130852"/>
    <w:rsid w:val="002C6490"/>
    <w:rsid w:val="004781CB"/>
    <w:rsid w:val="00571342"/>
    <w:rsid w:val="00866DCD"/>
    <w:rsid w:val="00952D0E"/>
    <w:rsid w:val="009A252B"/>
    <w:rsid w:val="00BF2E94"/>
    <w:rsid w:val="00C731EA"/>
    <w:rsid w:val="00CC165A"/>
    <w:rsid w:val="00CE28B1"/>
    <w:rsid w:val="0189BBCF"/>
    <w:rsid w:val="020ABEC6"/>
    <w:rsid w:val="0265B66D"/>
    <w:rsid w:val="026E0FA2"/>
    <w:rsid w:val="0307205B"/>
    <w:rsid w:val="0371A7B1"/>
    <w:rsid w:val="03A310B1"/>
    <w:rsid w:val="041DF5EA"/>
    <w:rsid w:val="04D674A8"/>
    <w:rsid w:val="05D6732A"/>
    <w:rsid w:val="0721E27E"/>
    <w:rsid w:val="0744FC27"/>
    <w:rsid w:val="079E1C26"/>
    <w:rsid w:val="07BB670A"/>
    <w:rsid w:val="0805AD9F"/>
    <w:rsid w:val="088AA302"/>
    <w:rsid w:val="09E249FB"/>
    <w:rsid w:val="09EF0AE8"/>
    <w:rsid w:val="0A1CFDED"/>
    <w:rsid w:val="0A7C92DB"/>
    <w:rsid w:val="0AB395EB"/>
    <w:rsid w:val="0AE02EC6"/>
    <w:rsid w:val="0B6C40AA"/>
    <w:rsid w:val="0B991E79"/>
    <w:rsid w:val="0BA27484"/>
    <w:rsid w:val="0C155658"/>
    <w:rsid w:val="0C7BFF27"/>
    <w:rsid w:val="0CBBD704"/>
    <w:rsid w:val="0CCFA859"/>
    <w:rsid w:val="0D474DE1"/>
    <w:rsid w:val="0DC03169"/>
    <w:rsid w:val="0E4D91A8"/>
    <w:rsid w:val="0F91B620"/>
    <w:rsid w:val="0F99A335"/>
    <w:rsid w:val="10DCCBE1"/>
    <w:rsid w:val="11E3CD8A"/>
    <w:rsid w:val="1238C908"/>
    <w:rsid w:val="1257D2AB"/>
    <w:rsid w:val="12FFACBB"/>
    <w:rsid w:val="1441B6CB"/>
    <w:rsid w:val="1464D4FE"/>
    <w:rsid w:val="148D1860"/>
    <w:rsid w:val="14A83C41"/>
    <w:rsid w:val="14C4BDDA"/>
    <w:rsid w:val="16608E3B"/>
    <w:rsid w:val="16DBF7DC"/>
    <w:rsid w:val="179ED66E"/>
    <w:rsid w:val="18721772"/>
    <w:rsid w:val="188AA143"/>
    <w:rsid w:val="18C7142F"/>
    <w:rsid w:val="199958A0"/>
    <w:rsid w:val="19EA3E9D"/>
    <w:rsid w:val="19FC0600"/>
    <w:rsid w:val="1A505A81"/>
    <w:rsid w:val="1A9AA42B"/>
    <w:rsid w:val="1A9F8463"/>
    <w:rsid w:val="1AF5857A"/>
    <w:rsid w:val="1B00998B"/>
    <w:rsid w:val="1BAEB750"/>
    <w:rsid w:val="1C5A1D36"/>
    <w:rsid w:val="1C60C4B9"/>
    <w:rsid w:val="1F8CF80D"/>
    <w:rsid w:val="2047F9C6"/>
    <w:rsid w:val="216F79D8"/>
    <w:rsid w:val="225FC9AA"/>
    <w:rsid w:val="22ADCD22"/>
    <w:rsid w:val="22F8D184"/>
    <w:rsid w:val="2410C301"/>
    <w:rsid w:val="255E4206"/>
    <w:rsid w:val="269E7AEB"/>
    <w:rsid w:val="272A649B"/>
    <w:rsid w:val="27DEEE87"/>
    <w:rsid w:val="27E662B2"/>
    <w:rsid w:val="2854DF07"/>
    <w:rsid w:val="28921B41"/>
    <w:rsid w:val="29D0FAEC"/>
    <w:rsid w:val="2AC8BA48"/>
    <w:rsid w:val="2AF48880"/>
    <w:rsid w:val="2B98DEBC"/>
    <w:rsid w:val="2C5001EB"/>
    <w:rsid w:val="2C99374D"/>
    <w:rsid w:val="2CD057FC"/>
    <w:rsid w:val="2CEF7351"/>
    <w:rsid w:val="2D603BE8"/>
    <w:rsid w:val="2DEC1CC6"/>
    <w:rsid w:val="2F7820D3"/>
    <w:rsid w:val="2FE34CC9"/>
    <w:rsid w:val="30271413"/>
    <w:rsid w:val="305D6A79"/>
    <w:rsid w:val="30B77ADD"/>
    <w:rsid w:val="30D70F07"/>
    <w:rsid w:val="340DB3AA"/>
    <w:rsid w:val="347D72CE"/>
    <w:rsid w:val="34B687ED"/>
    <w:rsid w:val="352D6DC2"/>
    <w:rsid w:val="3555C9A8"/>
    <w:rsid w:val="356E17D6"/>
    <w:rsid w:val="35C189CE"/>
    <w:rsid w:val="3619432F"/>
    <w:rsid w:val="36326B8C"/>
    <w:rsid w:val="36C93E23"/>
    <w:rsid w:val="371A8CEB"/>
    <w:rsid w:val="372379C0"/>
    <w:rsid w:val="376CBD8A"/>
    <w:rsid w:val="37B51390"/>
    <w:rsid w:val="37BD3D84"/>
    <w:rsid w:val="38B65D4C"/>
    <w:rsid w:val="38E8D544"/>
    <w:rsid w:val="3A11A8FF"/>
    <w:rsid w:val="3A19DF09"/>
    <w:rsid w:val="3A5AA681"/>
    <w:rsid w:val="3A63CCD1"/>
    <w:rsid w:val="3A8FC73A"/>
    <w:rsid w:val="3AECB452"/>
    <w:rsid w:val="3B9461A4"/>
    <w:rsid w:val="3BB5AF6A"/>
    <w:rsid w:val="3BC385AA"/>
    <w:rsid w:val="3D01CF32"/>
    <w:rsid w:val="3D193E2F"/>
    <w:rsid w:val="3D7161C3"/>
    <w:rsid w:val="3DC51AD4"/>
    <w:rsid w:val="3DE0CA7E"/>
    <w:rsid w:val="3E2A168D"/>
    <w:rsid w:val="3E7957EA"/>
    <w:rsid w:val="3E8A4B5F"/>
    <w:rsid w:val="3EA667BE"/>
    <w:rsid w:val="3EB5C2AD"/>
    <w:rsid w:val="402C95D3"/>
    <w:rsid w:val="40C277C2"/>
    <w:rsid w:val="40C5FF25"/>
    <w:rsid w:val="417BBA43"/>
    <w:rsid w:val="425D33A5"/>
    <w:rsid w:val="4379A5B8"/>
    <w:rsid w:val="45AED3AD"/>
    <w:rsid w:val="45B6FE70"/>
    <w:rsid w:val="466B1A9D"/>
    <w:rsid w:val="46DEEE62"/>
    <w:rsid w:val="4727F987"/>
    <w:rsid w:val="476E8467"/>
    <w:rsid w:val="4821A207"/>
    <w:rsid w:val="4A5A2251"/>
    <w:rsid w:val="4B18407E"/>
    <w:rsid w:val="4B23503D"/>
    <w:rsid w:val="4B6DB38E"/>
    <w:rsid w:val="4C41E99D"/>
    <w:rsid w:val="4C5A851A"/>
    <w:rsid w:val="4CF449D1"/>
    <w:rsid w:val="4D57DC23"/>
    <w:rsid w:val="4E7CD9C6"/>
    <w:rsid w:val="4EA6506F"/>
    <w:rsid w:val="4EFC5EC5"/>
    <w:rsid w:val="5058DF35"/>
    <w:rsid w:val="518D541B"/>
    <w:rsid w:val="51D0DC2D"/>
    <w:rsid w:val="52243FA3"/>
    <w:rsid w:val="52288D6A"/>
    <w:rsid w:val="53ED5432"/>
    <w:rsid w:val="554D518E"/>
    <w:rsid w:val="558B10B8"/>
    <w:rsid w:val="564D5010"/>
    <w:rsid w:val="56795017"/>
    <w:rsid w:val="56A50F72"/>
    <w:rsid w:val="592F85B4"/>
    <w:rsid w:val="5AF4F869"/>
    <w:rsid w:val="5C225A66"/>
    <w:rsid w:val="5C58CDA9"/>
    <w:rsid w:val="5C5B71FE"/>
    <w:rsid w:val="5CD97DA9"/>
    <w:rsid w:val="5D5F1057"/>
    <w:rsid w:val="5DB34C9D"/>
    <w:rsid w:val="5DD606F1"/>
    <w:rsid w:val="5E1EEF2A"/>
    <w:rsid w:val="5E44316C"/>
    <w:rsid w:val="5E7C4E94"/>
    <w:rsid w:val="5EAA0034"/>
    <w:rsid w:val="6045D095"/>
    <w:rsid w:val="61B67474"/>
    <w:rsid w:val="62113ACC"/>
    <w:rsid w:val="62120BB3"/>
    <w:rsid w:val="62B62001"/>
    <w:rsid w:val="62E124BA"/>
    <w:rsid w:val="63706882"/>
    <w:rsid w:val="64EDE20B"/>
    <w:rsid w:val="657B67AB"/>
    <w:rsid w:val="661D7F77"/>
    <w:rsid w:val="664AA532"/>
    <w:rsid w:val="668E3BB5"/>
    <w:rsid w:val="669C7970"/>
    <w:rsid w:val="675736CD"/>
    <w:rsid w:val="67B66FA0"/>
    <w:rsid w:val="67F46FF5"/>
    <w:rsid w:val="683F8065"/>
    <w:rsid w:val="6865F200"/>
    <w:rsid w:val="698245F4"/>
    <w:rsid w:val="69ECEFEA"/>
    <w:rsid w:val="6A5CAF0E"/>
    <w:rsid w:val="6A8D03AE"/>
    <w:rsid w:val="6A951C93"/>
    <w:rsid w:val="6B3FC2B5"/>
    <w:rsid w:val="6BF87F6F"/>
    <w:rsid w:val="6C0FE00F"/>
    <w:rsid w:val="6D6C4ABF"/>
    <w:rsid w:val="6DA0FCC9"/>
    <w:rsid w:val="6DABB070"/>
    <w:rsid w:val="6E77D4DF"/>
    <w:rsid w:val="6ED1E0C1"/>
    <w:rsid w:val="6FA813E4"/>
    <w:rsid w:val="6FAB7843"/>
    <w:rsid w:val="721928C3"/>
    <w:rsid w:val="72E8C4D2"/>
    <w:rsid w:val="732EA633"/>
    <w:rsid w:val="73D6CFE6"/>
    <w:rsid w:val="73F1312C"/>
    <w:rsid w:val="746593D0"/>
    <w:rsid w:val="758A7826"/>
    <w:rsid w:val="76854E68"/>
    <w:rsid w:val="77A21D2B"/>
    <w:rsid w:val="7819D84A"/>
    <w:rsid w:val="78EBCB38"/>
    <w:rsid w:val="78FB695E"/>
    <w:rsid w:val="79710616"/>
    <w:rsid w:val="79A21B22"/>
    <w:rsid w:val="79F577B9"/>
    <w:rsid w:val="7A4215A7"/>
    <w:rsid w:val="7AE7340C"/>
    <w:rsid w:val="7AFE4129"/>
    <w:rsid w:val="7BBF3009"/>
    <w:rsid w:val="7CEF8A36"/>
    <w:rsid w:val="7D82A842"/>
    <w:rsid w:val="7DD90459"/>
    <w:rsid w:val="7DD93784"/>
    <w:rsid w:val="7DEE3B99"/>
    <w:rsid w:val="7F32584F"/>
    <w:rsid w:val="7FB1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77C2"/>
  <w15:chartTrackingRefBased/>
  <w15:docId w15:val="{5BA5DEE3-6913-4BAA-94D4-AC097C1B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866DCD"/>
    <w:rPr>
      <w:sz w:val="16"/>
      <w:szCs w:val="16"/>
    </w:rPr>
  </w:style>
  <w:style w:type="paragraph" w:styleId="CommentText">
    <w:name w:val="annotation text"/>
    <w:basedOn w:val="Normal"/>
    <w:link w:val="CommentTextChar"/>
    <w:uiPriority w:val="99"/>
    <w:semiHidden/>
    <w:unhideWhenUsed/>
    <w:rsid w:val="00866DCD"/>
    <w:pPr>
      <w:spacing w:line="240" w:lineRule="auto"/>
    </w:pPr>
    <w:rPr>
      <w:sz w:val="20"/>
      <w:szCs w:val="20"/>
    </w:rPr>
  </w:style>
  <w:style w:type="character" w:customStyle="1" w:styleId="CommentTextChar">
    <w:name w:val="Comment Text Char"/>
    <w:basedOn w:val="DefaultParagraphFont"/>
    <w:link w:val="CommentText"/>
    <w:uiPriority w:val="99"/>
    <w:semiHidden/>
    <w:rsid w:val="00866DCD"/>
    <w:rPr>
      <w:sz w:val="20"/>
      <w:szCs w:val="20"/>
    </w:rPr>
  </w:style>
  <w:style w:type="paragraph" w:styleId="CommentSubject">
    <w:name w:val="annotation subject"/>
    <w:basedOn w:val="CommentText"/>
    <w:next w:val="CommentText"/>
    <w:link w:val="CommentSubjectChar"/>
    <w:uiPriority w:val="99"/>
    <w:semiHidden/>
    <w:unhideWhenUsed/>
    <w:rsid w:val="00866DCD"/>
    <w:rPr>
      <w:b/>
      <w:bCs/>
    </w:rPr>
  </w:style>
  <w:style w:type="character" w:customStyle="1" w:styleId="CommentSubjectChar">
    <w:name w:val="Comment Subject Char"/>
    <w:basedOn w:val="CommentTextChar"/>
    <w:link w:val="CommentSubject"/>
    <w:uiPriority w:val="99"/>
    <w:semiHidden/>
    <w:rsid w:val="00866D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Leary, Kyla M.</dc:creator>
  <cp:keywords/>
  <dc:description/>
  <cp:lastModifiedBy>Chapin, Peter</cp:lastModifiedBy>
  <cp:revision>3</cp:revision>
  <dcterms:created xsi:type="dcterms:W3CDTF">2022-09-11T17:12:00Z</dcterms:created>
  <dcterms:modified xsi:type="dcterms:W3CDTF">2022-09-22T16:56:00Z</dcterms:modified>
</cp:coreProperties>
</file>